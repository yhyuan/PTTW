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64" w:rsidRDefault="005C5C64">
      <w:pPr>
        <w:rPr>
          <w:sz w:val="24"/>
          <w:szCs w:val="24"/>
        </w:rPr>
      </w:pPr>
      <w:r w:rsidRPr="00C432FC">
        <w:rPr>
          <w:sz w:val="24"/>
          <w:szCs w:val="24"/>
        </w:rPr>
        <w:t xml:space="preserve">Date: </w:t>
      </w:r>
      <w:r w:rsidR="00C432FC" w:rsidRPr="00C432FC">
        <w:rPr>
          <w:sz w:val="24"/>
          <w:szCs w:val="24"/>
        </w:rPr>
        <w:t>Jan 22, 2014</w:t>
      </w:r>
    </w:p>
    <w:p w:rsidR="005155C9" w:rsidRDefault="00C432FC">
      <w:pPr>
        <w:rPr>
          <w:sz w:val="24"/>
          <w:szCs w:val="24"/>
        </w:rPr>
      </w:pPr>
      <w:r>
        <w:rPr>
          <w:sz w:val="24"/>
          <w:szCs w:val="24"/>
        </w:rPr>
        <w:t>Program: PTTW</w:t>
      </w:r>
      <w:r w:rsidR="0005287D">
        <w:rPr>
          <w:sz w:val="24"/>
          <w:szCs w:val="24"/>
        </w:rPr>
        <w:t xml:space="preserve"> </w:t>
      </w:r>
    </w:p>
    <w:p w:rsidR="00C06285" w:rsidRDefault="00C06285">
      <w:pPr>
        <w:rPr>
          <w:sz w:val="24"/>
          <w:szCs w:val="24"/>
          <w:highlight w:val="yellow"/>
        </w:rPr>
      </w:pPr>
    </w:p>
    <w:p w:rsidR="005155C9" w:rsidRDefault="005155C9">
      <w:pPr>
        <w:rPr>
          <w:sz w:val="24"/>
          <w:szCs w:val="24"/>
        </w:rPr>
      </w:pPr>
      <w:r w:rsidRPr="005155C9">
        <w:rPr>
          <w:sz w:val="24"/>
          <w:szCs w:val="24"/>
          <w:highlight w:val="yellow"/>
        </w:rPr>
        <w:t>(Input Folder)</w:t>
      </w:r>
    </w:p>
    <w:p w:rsidR="005155C9" w:rsidRPr="00C06285" w:rsidRDefault="00C06285" w:rsidP="00C06285">
      <w:pPr>
        <w:pStyle w:val="ListParagraph"/>
        <w:numPr>
          <w:ilvl w:val="0"/>
          <w:numId w:val="5"/>
        </w:numPr>
        <w:ind w:left="360"/>
      </w:pPr>
      <w:r w:rsidRPr="00C06285">
        <w:t>F</w:t>
      </w:r>
      <w:r w:rsidR="005155C9" w:rsidRPr="00C06285">
        <w:t xml:space="preserve">ile </w:t>
      </w:r>
      <w:proofErr w:type="spellStart"/>
      <w:r w:rsidR="005155C9" w:rsidRPr="00C06285">
        <w:t>geodatabase</w:t>
      </w:r>
      <w:proofErr w:type="spellEnd"/>
      <w:r w:rsidR="005155C9" w:rsidRPr="00C06285">
        <w:t xml:space="preserve"> named PTTW – Provided by Gary Flynn</w:t>
      </w:r>
    </w:p>
    <w:p w:rsidR="005155C9" w:rsidRPr="00C06285" w:rsidRDefault="00C06285" w:rsidP="00C06285">
      <w:pPr>
        <w:pStyle w:val="ListParagraph"/>
        <w:numPr>
          <w:ilvl w:val="0"/>
          <w:numId w:val="7"/>
        </w:numPr>
      </w:pPr>
      <w:r w:rsidRPr="00C06285">
        <w:t>F</w:t>
      </w:r>
      <w:r w:rsidR="005155C9" w:rsidRPr="00C06285">
        <w:t>eature class named PTTW in a feature dataset named Water</w:t>
      </w:r>
    </w:p>
    <w:p w:rsidR="005155C9" w:rsidRPr="00C06285" w:rsidRDefault="005155C9" w:rsidP="00C06285">
      <w:pPr>
        <w:pStyle w:val="ListParagraph"/>
        <w:numPr>
          <w:ilvl w:val="0"/>
          <w:numId w:val="7"/>
        </w:numPr>
      </w:pPr>
      <w:r w:rsidRPr="00C06285">
        <w:t xml:space="preserve">Table named </w:t>
      </w:r>
      <w:proofErr w:type="spellStart"/>
      <w:r w:rsidRPr="00C06285">
        <w:t>PTTW_no_utm</w:t>
      </w:r>
      <w:proofErr w:type="spellEnd"/>
    </w:p>
    <w:p w:rsidR="00C06285" w:rsidRPr="00C06285" w:rsidRDefault="00C06285" w:rsidP="00C06285">
      <w:pPr>
        <w:pStyle w:val="ListParagraph"/>
      </w:pPr>
    </w:p>
    <w:p w:rsidR="00C06285" w:rsidRPr="00C06285" w:rsidRDefault="00C06285" w:rsidP="00C06285">
      <w:pPr>
        <w:pStyle w:val="ListParagraph"/>
        <w:numPr>
          <w:ilvl w:val="0"/>
          <w:numId w:val="5"/>
        </w:numPr>
        <w:ind w:left="360"/>
      </w:pPr>
      <w:r w:rsidRPr="00C06285">
        <w:t xml:space="preserve">File </w:t>
      </w:r>
      <w:proofErr w:type="spellStart"/>
      <w:r w:rsidRPr="00C06285">
        <w:t>geodatabase</w:t>
      </w:r>
      <w:proofErr w:type="spellEnd"/>
      <w:r w:rsidRPr="00C06285">
        <w:t xml:space="preserve"> named </w:t>
      </w:r>
      <w:proofErr w:type="spellStart"/>
      <w:r w:rsidRPr="00C06285">
        <w:t>PTTW_Search</w:t>
      </w:r>
      <w:proofErr w:type="spellEnd"/>
      <w:r w:rsidRPr="00C06285">
        <w:t xml:space="preserve"> - Existing</w:t>
      </w:r>
    </w:p>
    <w:p w:rsidR="00C06285" w:rsidRPr="00C06285" w:rsidRDefault="00C06285" w:rsidP="00C06285">
      <w:pPr>
        <w:pStyle w:val="ListParagraph"/>
        <w:numPr>
          <w:ilvl w:val="0"/>
          <w:numId w:val="8"/>
        </w:numPr>
      </w:pPr>
      <w:r w:rsidRPr="00C06285">
        <w:t xml:space="preserve">Watershed layer (WSHED_TERT_20110530_Simplify) </w:t>
      </w:r>
    </w:p>
    <w:p w:rsidR="005155C9" w:rsidRPr="00C06285" w:rsidRDefault="00C06285" w:rsidP="00C06285">
      <w:pPr>
        <w:pStyle w:val="ListParagraph"/>
        <w:numPr>
          <w:ilvl w:val="0"/>
          <w:numId w:val="8"/>
        </w:numPr>
      </w:pPr>
      <w:r w:rsidRPr="00C06285">
        <w:t>Water course layer (OHN_WATERCOURSE_20110530)</w:t>
      </w:r>
    </w:p>
    <w:p w:rsidR="00C06285" w:rsidRPr="00C06285" w:rsidRDefault="00C06285" w:rsidP="00C06285">
      <w:pPr>
        <w:pStyle w:val="ListParagraph"/>
        <w:ind w:left="1080"/>
      </w:pPr>
    </w:p>
    <w:p w:rsidR="00C06285" w:rsidRPr="00C06285" w:rsidRDefault="00C06285" w:rsidP="00C06285">
      <w:pPr>
        <w:pStyle w:val="ListParagraph"/>
        <w:numPr>
          <w:ilvl w:val="0"/>
          <w:numId w:val="5"/>
        </w:numPr>
        <w:ind w:left="360"/>
      </w:pPr>
      <w:proofErr w:type="spellStart"/>
      <w:r w:rsidRPr="00C06285">
        <w:t>mxd</w:t>
      </w:r>
      <w:proofErr w:type="spellEnd"/>
      <w:r w:rsidRPr="00C06285">
        <w:t xml:space="preserve">, </w:t>
      </w:r>
      <w:proofErr w:type="spellStart"/>
      <w:r w:rsidRPr="00C06285">
        <w:t>msd</w:t>
      </w:r>
      <w:proofErr w:type="spellEnd"/>
      <w:r w:rsidRPr="00C06285">
        <w:t xml:space="preserve"> files and readme file for PTTW- Existing</w:t>
      </w:r>
    </w:p>
    <w:p w:rsidR="00C06285" w:rsidRPr="00C06285" w:rsidRDefault="00C06285" w:rsidP="00C06285">
      <w:pPr>
        <w:pStyle w:val="ListParagraph"/>
        <w:ind w:left="360"/>
      </w:pPr>
    </w:p>
    <w:p w:rsidR="00C06285" w:rsidRDefault="00C06285" w:rsidP="00C06285">
      <w:pPr>
        <w:pStyle w:val="ListParagraph"/>
        <w:numPr>
          <w:ilvl w:val="0"/>
          <w:numId w:val="5"/>
        </w:numPr>
        <w:ind w:left="360"/>
      </w:pPr>
      <w:r w:rsidRPr="00C06285">
        <w:t xml:space="preserve">Field description file (fields_description.txt) </w:t>
      </w:r>
      <w:r w:rsidR="00D04429">
        <w:t>–</w:t>
      </w:r>
      <w:r w:rsidRPr="00C06285">
        <w:t xml:space="preserve"> Exis</w:t>
      </w:r>
      <w:bookmarkStart w:id="0" w:name="_GoBack"/>
      <w:bookmarkEnd w:id="0"/>
      <w:r w:rsidRPr="00C06285">
        <w:t>ting</w:t>
      </w:r>
    </w:p>
    <w:p w:rsidR="00D04429" w:rsidRDefault="00D04429" w:rsidP="00D04429">
      <w:pPr>
        <w:pStyle w:val="ListParagraph"/>
      </w:pPr>
    </w:p>
    <w:p w:rsidR="00D04429" w:rsidRPr="00C06285" w:rsidRDefault="00D04429" w:rsidP="00D04429">
      <w:pPr>
        <w:pStyle w:val="ListParagraph"/>
        <w:numPr>
          <w:ilvl w:val="0"/>
          <w:numId w:val="5"/>
        </w:numPr>
        <w:ind w:left="360"/>
      </w:pPr>
      <w:r w:rsidRPr="00D04429">
        <w:t>PermitsToTakeWater.xls</w:t>
      </w:r>
      <w:r>
        <w:t xml:space="preserve"> contains the field description for Excel file on data download page. </w:t>
      </w:r>
    </w:p>
    <w:p w:rsidR="00C06285" w:rsidRPr="00C06285" w:rsidRDefault="00C06285" w:rsidP="00C06285">
      <w:pPr>
        <w:rPr>
          <w:sz w:val="24"/>
          <w:szCs w:val="24"/>
        </w:rPr>
      </w:pPr>
    </w:p>
    <w:p w:rsidR="00C432FC" w:rsidRPr="00C432FC" w:rsidRDefault="0005287D">
      <w:pPr>
        <w:rPr>
          <w:sz w:val="24"/>
          <w:szCs w:val="24"/>
        </w:rPr>
      </w:pPr>
      <w:r w:rsidRPr="005155C9">
        <w:rPr>
          <w:sz w:val="24"/>
          <w:szCs w:val="24"/>
          <w:highlight w:val="yellow"/>
        </w:rPr>
        <w:t>(Output Folder)</w:t>
      </w:r>
    </w:p>
    <w:p w:rsidR="0005287D" w:rsidRDefault="0005287D">
      <w:pPr>
        <w:rPr>
          <w:b/>
          <w:sz w:val="24"/>
          <w:szCs w:val="24"/>
          <w:u w:val="single"/>
        </w:rPr>
      </w:pPr>
    </w:p>
    <w:p w:rsidR="00232F43" w:rsidRPr="005C5C64" w:rsidRDefault="00232F43" w:rsidP="00232F43">
      <w:pPr>
        <w:rPr>
          <w:b/>
          <w:sz w:val="24"/>
          <w:szCs w:val="24"/>
          <w:u w:val="single"/>
        </w:rPr>
      </w:pPr>
      <w:r w:rsidRPr="005C5C64">
        <w:rPr>
          <w:b/>
          <w:sz w:val="24"/>
          <w:szCs w:val="24"/>
          <w:u w:val="single"/>
        </w:rPr>
        <w:t>Interactive Map (To Jiten)</w:t>
      </w:r>
    </w:p>
    <w:p w:rsidR="00232F43" w:rsidRDefault="00232F43" w:rsidP="00232F43">
      <w:pPr>
        <w:pStyle w:val="ListParagraph"/>
        <w:numPr>
          <w:ilvl w:val="0"/>
          <w:numId w:val="2"/>
        </w:numPr>
        <w:rPr>
          <w:b/>
        </w:rPr>
      </w:pPr>
      <w:r w:rsidRPr="005C5C64">
        <w:rPr>
          <w:b/>
        </w:rPr>
        <w:t>PTTW_Search</w:t>
      </w:r>
      <w:r>
        <w:rPr>
          <w:b/>
        </w:rPr>
        <w:t>.zip</w:t>
      </w:r>
    </w:p>
    <w:p w:rsidR="00232F43" w:rsidRPr="0005287D" w:rsidRDefault="00232F43" w:rsidP="00D04429">
      <w:pPr>
        <w:pStyle w:val="ListParagraph"/>
        <w:numPr>
          <w:ilvl w:val="1"/>
          <w:numId w:val="2"/>
        </w:numPr>
      </w:pPr>
      <w:r w:rsidRPr="0005287D">
        <w:t xml:space="preserve">Manual Process: </w:t>
      </w:r>
      <w:del w:id="1" w:author="Yuan, Jerry (ENE)" w:date="2014-01-22T13:46:00Z">
        <w:r w:rsidRPr="0005287D" w:rsidDel="003C69B6">
          <w:delText>Update readme file</w:delText>
        </w:r>
      </w:del>
      <w:ins w:id="2" w:author="Yuan, Jerry (ENE)" w:date="2014-01-22T13:38:00Z">
        <w:r w:rsidR="00D04429">
          <w:t xml:space="preserve">There is no need to change this file. </w:t>
        </w:r>
      </w:ins>
      <w:ins w:id="3" w:author="Yuan, Jerry (ENE)" w:date="2014-01-22T13:40:00Z">
        <w:r w:rsidR="00D04429">
          <w:t>If you want to change the contact name, you can change it in input/</w:t>
        </w:r>
        <w:r w:rsidR="00D04429" w:rsidRPr="00D04429">
          <w:t>readme_PTTW_Search.txt</w:t>
        </w:r>
      </w:ins>
    </w:p>
    <w:p w:rsidR="00232F43" w:rsidRDefault="00232F43">
      <w:pPr>
        <w:rPr>
          <w:b/>
          <w:sz w:val="24"/>
          <w:szCs w:val="24"/>
          <w:u w:val="single"/>
        </w:rPr>
      </w:pPr>
    </w:p>
    <w:p w:rsidR="00BC71F9" w:rsidRPr="005C5C64" w:rsidRDefault="005C5C64">
      <w:pPr>
        <w:rPr>
          <w:b/>
          <w:sz w:val="24"/>
          <w:szCs w:val="24"/>
          <w:u w:val="single"/>
        </w:rPr>
      </w:pPr>
      <w:r w:rsidRPr="005C5C64">
        <w:rPr>
          <w:b/>
          <w:sz w:val="24"/>
          <w:szCs w:val="24"/>
          <w:u w:val="single"/>
        </w:rPr>
        <w:t>Data Download (To Zach)</w:t>
      </w:r>
    </w:p>
    <w:p w:rsidR="005C5C64" w:rsidRPr="005C5C64" w:rsidRDefault="005C5C64" w:rsidP="005C5C64">
      <w:pPr>
        <w:pStyle w:val="ListParagraph"/>
        <w:numPr>
          <w:ilvl w:val="0"/>
          <w:numId w:val="1"/>
        </w:numPr>
        <w:rPr>
          <w:b/>
        </w:rPr>
      </w:pPr>
      <w:r w:rsidRPr="005C5C64">
        <w:rPr>
          <w:b/>
        </w:rPr>
        <w:t>PermitsToTakeWater.zip</w:t>
      </w:r>
    </w:p>
    <w:p w:rsidR="005C5C64" w:rsidRDefault="00D04429" w:rsidP="005C5C64">
      <w:pPr>
        <w:pStyle w:val="ListParagraph"/>
        <w:numPr>
          <w:ilvl w:val="0"/>
          <w:numId w:val="1"/>
        </w:numPr>
      </w:pPr>
      <w:ins w:id="4" w:author="Yuan, Jerry (ENE)" w:date="2014-01-22T13:39:00Z">
        <w:r w:rsidRPr="005C5C64">
          <w:rPr>
            <w:b/>
          </w:rPr>
          <w:t>PermitsToTakeWater</w:t>
        </w:r>
      </w:ins>
      <w:del w:id="5" w:author="Yuan, Jerry (ENE)" w:date="2014-01-22T13:39:00Z">
        <w:r w:rsidR="005C5C64" w:rsidRPr="005C5C64" w:rsidDel="00D04429">
          <w:rPr>
            <w:b/>
          </w:rPr>
          <w:delText>PTTW_DataDownload</w:delText>
        </w:r>
      </w:del>
      <w:r w:rsidR="005C5C64" w:rsidRPr="005C5C64">
        <w:rPr>
          <w:b/>
        </w:rPr>
        <w:t>.xls</w:t>
      </w:r>
      <w:r w:rsidR="005C5C64">
        <w:t xml:space="preserve"> </w:t>
      </w:r>
    </w:p>
    <w:p w:rsidR="005C5C64" w:rsidRDefault="005C5C64" w:rsidP="005C5C64">
      <w:pPr>
        <w:pStyle w:val="ListParagraph"/>
        <w:numPr>
          <w:ilvl w:val="1"/>
          <w:numId w:val="1"/>
        </w:numPr>
      </w:pPr>
      <w:r>
        <w:t xml:space="preserve">Manual Process:  </w:t>
      </w:r>
      <w:proofErr w:type="spellStart"/>
      <w:r w:rsidRPr="005C5C64">
        <w:t>PTTW_DataDownload</w:t>
      </w:r>
      <w:r>
        <w:t>.dbf</w:t>
      </w:r>
      <w:proofErr w:type="spellEnd"/>
      <w:r>
        <w:t xml:space="preserve"> </w:t>
      </w:r>
      <w:ins w:id="6" w:author="Yuan, Jerry (ENE)" w:date="2014-01-22T13:39:00Z">
        <w:r w:rsidR="00D04429">
          <w:t xml:space="preserve">is </w:t>
        </w:r>
      </w:ins>
      <w:r>
        <w:t>convert</w:t>
      </w:r>
      <w:ins w:id="7" w:author="Yuan, Jerry (ENE)" w:date="2014-01-22T13:39:00Z">
        <w:r w:rsidR="00D04429">
          <w:t>ed</w:t>
        </w:r>
      </w:ins>
      <w:r>
        <w:t xml:space="preserve"> to excel file</w:t>
      </w:r>
      <w:ins w:id="8" w:author="Yuan, Jerry (ENE)" w:date="2014-01-22T13:39:00Z">
        <w:r w:rsidR="00D04429">
          <w:t xml:space="preserve"> named </w:t>
        </w:r>
        <w:r w:rsidR="00D04429" w:rsidRPr="005C5C64">
          <w:rPr>
            <w:b/>
          </w:rPr>
          <w:t>PermitsToTakeWater</w:t>
        </w:r>
        <w:r w:rsidR="00D04429">
          <w:rPr>
            <w:b/>
          </w:rPr>
          <w:t>.xls</w:t>
        </w:r>
      </w:ins>
      <w:ins w:id="9" w:author="Yuan, Jerry (ENE)" w:date="2014-01-22T13:38:00Z">
        <w:r w:rsidR="00D04429">
          <w:t>. Remember to create a new tab and paste the field description in input/</w:t>
        </w:r>
      </w:ins>
      <w:ins w:id="10" w:author="Yuan, Jerry (ENE)" w:date="2014-01-22T13:39:00Z">
        <w:r w:rsidR="00D04429" w:rsidRPr="00D04429">
          <w:t xml:space="preserve"> PermitsToTakeWater.xls</w:t>
        </w:r>
        <w:r w:rsidR="00D04429">
          <w:t xml:space="preserve"> to it. </w:t>
        </w:r>
      </w:ins>
    </w:p>
    <w:p w:rsidR="005C5C64" w:rsidRDefault="005C5C64" w:rsidP="005C5C64"/>
    <w:p w:rsidR="005C5C64" w:rsidRPr="005C5C64" w:rsidRDefault="005C5C64" w:rsidP="005C5C64">
      <w:pPr>
        <w:rPr>
          <w:b/>
          <w:sz w:val="24"/>
          <w:szCs w:val="24"/>
          <w:u w:val="single"/>
        </w:rPr>
      </w:pPr>
      <w:r w:rsidRPr="005C5C64">
        <w:rPr>
          <w:b/>
          <w:sz w:val="24"/>
          <w:szCs w:val="24"/>
          <w:u w:val="single"/>
        </w:rPr>
        <w:lastRenderedPageBreak/>
        <w:t>MOE GIS Portal (To load into MOE SDE)</w:t>
      </w:r>
    </w:p>
    <w:p w:rsidR="005C5C64" w:rsidRDefault="005C5C64" w:rsidP="005C5C64">
      <w:pPr>
        <w:pStyle w:val="ListParagraph"/>
        <w:numPr>
          <w:ilvl w:val="0"/>
          <w:numId w:val="3"/>
        </w:numPr>
        <w:rPr>
          <w:b/>
        </w:rPr>
      </w:pPr>
      <w:r w:rsidRPr="005C5C64">
        <w:rPr>
          <w:b/>
        </w:rPr>
        <w:t>PTTW_NAD83.gdb</w:t>
      </w:r>
    </w:p>
    <w:p w:rsidR="0005287D" w:rsidRPr="0005287D" w:rsidRDefault="0005287D" w:rsidP="0005287D">
      <w:pPr>
        <w:pStyle w:val="ListParagraph"/>
        <w:numPr>
          <w:ilvl w:val="1"/>
          <w:numId w:val="3"/>
        </w:numPr>
      </w:pPr>
      <w:r>
        <w:t xml:space="preserve">Process: </w:t>
      </w:r>
      <w:r w:rsidRPr="0005287D">
        <w:t>Delete and append</w:t>
      </w:r>
      <w:r>
        <w:t xml:space="preserve"> </w:t>
      </w:r>
      <w:proofErr w:type="spellStart"/>
      <w:r>
        <w:t>MOE.PTTW_Permit_Locations</w:t>
      </w:r>
      <w:proofErr w:type="spellEnd"/>
    </w:p>
    <w:sectPr w:rsidR="0005287D" w:rsidRPr="0005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A15"/>
    <w:multiLevelType w:val="hybridMultilevel"/>
    <w:tmpl w:val="B8FE91E8"/>
    <w:lvl w:ilvl="0" w:tplc="2BB078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224E4"/>
    <w:multiLevelType w:val="hybridMultilevel"/>
    <w:tmpl w:val="DB2815DA"/>
    <w:lvl w:ilvl="0" w:tplc="DF7AC9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417E1C"/>
    <w:multiLevelType w:val="hybridMultilevel"/>
    <w:tmpl w:val="878EDE2E"/>
    <w:lvl w:ilvl="0" w:tplc="2BB078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134AD"/>
    <w:multiLevelType w:val="hybridMultilevel"/>
    <w:tmpl w:val="66C02EC4"/>
    <w:lvl w:ilvl="0" w:tplc="A3767FD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445F23"/>
    <w:multiLevelType w:val="hybridMultilevel"/>
    <w:tmpl w:val="F44828A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2387F"/>
    <w:multiLevelType w:val="hybridMultilevel"/>
    <w:tmpl w:val="4D7E509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085B6C"/>
    <w:multiLevelType w:val="hybridMultilevel"/>
    <w:tmpl w:val="66C02EC4"/>
    <w:lvl w:ilvl="0" w:tplc="A3767FD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242D04"/>
    <w:multiLevelType w:val="hybridMultilevel"/>
    <w:tmpl w:val="CCCA0076"/>
    <w:lvl w:ilvl="0" w:tplc="C518B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EE"/>
    <w:rsid w:val="0005287D"/>
    <w:rsid w:val="000851EE"/>
    <w:rsid w:val="00232F43"/>
    <w:rsid w:val="003C69B6"/>
    <w:rsid w:val="005155C9"/>
    <w:rsid w:val="005C5C64"/>
    <w:rsid w:val="00BC71F9"/>
    <w:rsid w:val="00C06285"/>
    <w:rsid w:val="00C432FC"/>
    <w:rsid w:val="00D0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977</Characters>
  <Application>Microsoft Office Word</Application>
  <DocSecurity>0</DocSecurity>
  <Lines>8</Lines>
  <Paragraphs>2</Paragraphs>
  <ScaleCrop>false</ScaleCrop>
  <Company>MGS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Lo, Zita (ENE)</dc:creator>
  <cp:lastModifiedBy>Yuan, Jerry (ENE)</cp:lastModifiedBy>
  <cp:revision>3</cp:revision>
  <dcterms:created xsi:type="dcterms:W3CDTF">2014-01-22T18:41:00Z</dcterms:created>
  <dcterms:modified xsi:type="dcterms:W3CDTF">2014-01-22T18:46:00Z</dcterms:modified>
</cp:coreProperties>
</file>